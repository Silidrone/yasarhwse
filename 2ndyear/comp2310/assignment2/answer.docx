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COMP-2310 DATA STRUCTURES AND ALGORITHMS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ASSIGNMENT-2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</w:t>
      </w:r>
      <w:r>
        <w:rPr>
          <w:sz w:val="28"/>
          <w:szCs w:val="28"/>
        </w:rPr>
        <w:t>OCTOBER 17,2022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1.Write a </w:t>
      </w:r>
      <w:r>
        <w:rPr>
          <w:sz w:val="28"/>
          <w:szCs w:val="28"/>
          <w:u w:val="single"/>
        </w:rPr>
        <w:t>new  expression</w:t>
      </w:r>
      <w:r>
        <w:rPr>
          <w:sz w:val="28"/>
          <w:szCs w:val="28"/>
        </w:rPr>
        <w:t xml:space="preserve"> similar to the following (Change the positions of orerators):</w:t>
      </w:r>
    </w:p>
    <w:p>
      <w:pPr>
        <w:pStyle w:val="NormalWeb"/>
        <w:spacing w:lineRule="auto" w:line="216" w:beforeAutospacing="0" w:before="200" w:afterAutospacing="0" w:after="0"/>
        <w:ind w:left="360" w:hanging="360"/>
        <w:rPr>
          <w:rFonts w:ascii="Calibri" w:hAnsi="Calibri" w:eastAsia="" w:cs="Tahoma" w:asciiTheme="minorHAnsi" w:eastAsiaTheme="minorEastAsia"/>
          <w:color w:val="000000" w:themeColor="text1"/>
          <w:kern w:val="2"/>
          <w:sz w:val="32"/>
          <w:szCs w:val="32"/>
          <w:lang w:val="tr-TR"/>
        </w:rPr>
      </w:pPr>
      <w:r>
        <w:rPr/>
        <w:t xml:space="preserve">    </w:t>
      </w:r>
      <w:r>
        <w:rPr>
          <w:rFonts w:eastAsia="" w:ascii="Calibri" w:hAnsi="Calibri" w:asciiTheme="minorHAnsi" w:eastAsiaTheme="minorEastAsia"/>
          <w:color w:val="000000" w:themeColor="text1"/>
          <w:kern w:val="2"/>
          <w:sz w:val="32"/>
          <w:szCs w:val="32"/>
        </w:rPr>
        <w:t>E1 =</w:t>
      </w:r>
      <w:r>
        <w:rPr>
          <w:rFonts w:eastAsia="" w:ascii="Calibri" w:hAnsi="Calibri" w:asciiTheme="minorHAnsi" w:eastAsiaTheme="minorEastAsia"/>
          <w:color w:val="000000" w:themeColor="text1"/>
          <w:kern w:val="2"/>
          <w:sz w:val="32"/>
          <w:szCs w:val="32"/>
          <w:lang w:val="tr-TR"/>
        </w:rPr>
        <w:t xml:space="preserve">  </w:t>
      </w:r>
      <w:r>
        <w:rPr>
          <w:rFonts w:eastAsia="" w:ascii="Calibri" w:hAnsi="Calibri" w:asciiTheme="minorHAnsi" w:eastAsiaTheme="minorEastAsia"/>
          <w:color w:val="00B050"/>
          <w:kern w:val="2"/>
          <w:sz w:val="32"/>
          <w:szCs w:val="32"/>
          <w:lang w:val="tr-TR"/>
        </w:rPr>
        <w:t>a</w:t>
      </w:r>
      <w:r>
        <w:rPr>
          <w:rFonts w:eastAsia="" w:ascii="Calibri" w:hAnsi="Calibri" w:asciiTheme="minorHAnsi" w:eastAsiaTheme="minorEastAsia"/>
          <w:color w:val="FF0000"/>
          <w:kern w:val="2"/>
          <w:sz w:val="32"/>
          <w:szCs w:val="32"/>
          <w:lang w:val="tr-TR"/>
        </w:rPr>
        <w:t>+</w:t>
      </w:r>
      <w:r>
        <w:rPr>
          <w:rFonts w:eastAsia="" w:ascii="Calibri" w:hAnsi="Calibri" w:asciiTheme="minorHAnsi" w:eastAsiaTheme="minorEastAsia"/>
          <w:color w:val="00B050"/>
          <w:kern w:val="2"/>
          <w:sz w:val="32"/>
          <w:szCs w:val="32"/>
          <w:lang w:val="tr-TR"/>
        </w:rPr>
        <w:t>b</w:t>
      </w:r>
      <w:r>
        <w:rPr>
          <w:rFonts w:eastAsia="" w:cs="Tahoma" w:ascii="Calibri" w:hAnsi="Calibri" w:asciiTheme="minorHAnsi" w:eastAsiaTheme="minorEastAsia"/>
          <w:color w:val="000000" w:themeColor="text1"/>
          <w:kern w:val="2"/>
          <w:sz w:val="32"/>
          <w:szCs w:val="32"/>
        </w:rPr>
        <w:t>*</w:t>
      </w:r>
      <w:r>
        <w:rPr>
          <w:rFonts w:eastAsia="" w:cs="Tahoma" w:ascii="Calibri" w:hAnsi="Calibri" w:asciiTheme="minorHAnsi" w:eastAsiaTheme="minorEastAsia"/>
          <w:color w:val="000000" w:themeColor="text1"/>
          <w:kern w:val="2"/>
          <w:sz w:val="32"/>
          <w:szCs w:val="32"/>
          <w:lang w:val="tr-TR"/>
        </w:rPr>
        <w:t>c+(d*e+f)*g          [ Use your own operators :  /,*,+…]</w:t>
      </w:r>
    </w:p>
    <w:p>
      <w:pPr>
        <w:pStyle w:val="NormalWeb"/>
        <w:spacing w:lineRule="auto" w:line="216" w:beforeAutospacing="0" w:before="200" w:afterAutospacing="0" w:after="0"/>
        <w:ind w:left="360" w:hanging="360"/>
        <w:rPr>
          <w:rFonts w:ascii="Calibri" w:hAnsi="Calibri" w:eastAsia="" w:cs="Tahoma" w:asciiTheme="minorHAnsi" w:eastAsiaTheme="minorEastAsia"/>
          <w:color w:val="000000" w:themeColor="text1"/>
          <w:kern w:val="2"/>
          <w:sz w:val="32"/>
          <w:szCs w:val="32"/>
          <w:lang w:val="tr-TR"/>
        </w:rPr>
      </w:pPr>
      <w:r>
        <w:rPr>
          <w:rFonts w:eastAsia="" w:cs="Tahoma" w:ascii="Calibri" w:hAnsi="Calibri" w:asciiTheme="minorHAnsi" w:eastAsiaTheme="minorEastAsia"/>
          <w:color w:val="000000" w:themeColor="text1"/>
          <w:kern w:val="2"/>
          <w:sz w:val="32"/>
          <w:szCs w:val="32"/>
          <w:lang w:val="tr-TR"/>
        </w:rPr>
        <w:t xml:space="preserve"> </w:t>
      </w:r>
      <w:r>
        <w:rPr>
          <w:rFonts w:eastAsia="" w:cs="Tahoma" w:ascii="Calibri" w:hAnsi="Calibri" w:asciiTheme="minorHAnsi" w:eastAsiaTheme="minorEastAsia"/>
          <w:color w:val="000000" w:themeColor="text1"/>
          <w:kern w:val="2"/>
          <w:sz w:val="32"/>
          <w:szCs w:val="32"/>
          <w:lang w:val="tr-TR"/>
        </w:rPr>
        <w:t>E</w:t>
      </w:r>
      <w:r>
        <w:rPr>
          <w:rFonts w:eastAsia="" w:cs="Tahoma" w:ascii="Calibri" w:hAnsi="Calibri" w:asciiTheme="minorHAnsi" w:eastAsiaTheme="minorEastAsia"/>
          <w:color w:val="000000" w:themeColor="text1"/>
          <w:kern w:val="2"/>
          <w:sz w:val="32"/>
          <w:szCs w:val="32"/>
          <w:lang w:val="tr-TR"/>
        </w:rPr>
        <w:t>2</w:t>
      </w:r>
      <w:r>
        <w:rPr>
          <w:rFonts w:eastAsia="" w:cs="Tahoma" w:ascii="Calibri" w:hAnsi="Calibri" w:asciiTheme="minorHAnsi" w:eastAsiaTheme="minorEastAsia"/>
          <w:color w:val="000000" w:themeColor="text1"/>
          <w:kern w:val="2"/>
          <w:sz w:val="32"/>
          <w:szCs w:val="32"/>
          <w:lang w:val="tr-TR"/>
        </w:rPr>
        <w:t xml:space="preserve"> =  a-b*c/(d*e+f)-g</w:t>
      </w:r>
    </w:p>
    <w:p>
      <w:pPr>
        <w:pStyle w:val="NormalWeb"/>
        <w:spacing w:lineRule="auto" w:line="216" w:beforeAutospacing="0" w:before="200" w:afterAutospacing="0" w:after="0"/>
        <w:ind w:left="360" w:hanging="360"/>
        <w:rPr>
          <w:rFonts w:ascii="Calibri" w:hAnsi="Calibri" w:eastAsia="" w:asciiTheme="minorHAnsi" w:eastAsiaTheme="minorEastAsia"/>
          <w:color w:val="000000" w:themeColor="text1"/>
          <w:kern w:val="2"/>
          <w:sz w:val="28"/>
          <w:szCs w:val="28"/>
        </w:rPr>
      </w:pPr>
      <w:r>
        <w:rPr>
          <w:rFonts w:eastAsia="" w:ascii="Calibri" w:hAnsi="Calibri" w:asciiTheme="minorHAnsi" w:eastAsiaTheme="minorEastAsia"/>
          <w:color w:val="000000" w:themeColor="text1"/>
          <w:kern w:val="2"/>
          <w:sz w:val="28"/>
          <w:szCs w:val="28"/>
        </w:rPr>
        <w:t>a)Convert your expression to postfix form.</w:t>
      </w:r>
    </w:p>
    <w:p>
      <w:pPr>
        <w:pStyle w:val="NormalWeb"/>
        <w:spacing w:lineRule="auto" w:line="216" w:beforeAutospacing="0" w:before="200" w:afterAutospacing="0" w:after="0"/>
        <w:ind w:left="360" w:hanging="360"/>
        <w:rPr>
          <w:sz w:val="28"/>
          <w:szCs w:val="28"/>
        </w:rPr>
      </w:pPr>
      <w:r>
        <w:rPr>
          <w:rFonts w:eastAsia="" w:ascii="Calibri" w:hAnsi="Calibri" w:asciiTheme="minorHAnsi" w:eastAsiaTheme="minorEastAsia"/>
          <w:color w:val="000000" w:themeColor="text1"/>
          <w:kern w:val="2"/>
          <w:sz w:val="28"/>
          <w:szCs w:val="28"/>
        </w:rPr>
        <w:tab/>
      </w:r>
      <w:r>
        <w:rPr>
          <w:rFonts w:eastAsia="" w:ascii="Calibri" w:hAnsi="Calibri" w:asciiTheme="minorHAnsi" w:eastAsiaTheme="minorEastAsia"/>
          <w:color w:val="000000" w:themeColor="text1"/>
          <w:kern w:val="2"/>
          <w:sz w:val="28"/>
          <w:szCs w:val="28"/>
        </w:rPr>
        <w:t>E2 (Postfix form): abc*de*f+/-g-</w:t>
      </w:r>
    </w:p>
    <w:p>
      <w:pPr>
        <w:pStyle w:val="NormalWeb"/>
        <w:spacing w:lineRule="auto" w:line="216" w:beforeAutospacing="0" w:before="200" w:afterAutospacing="0" w:after="0"/>
        <w:ind w:left="360" w:hanging="360"/>
        <w:rPr>
          <w:sz w:val="28"/>
          <w:szCs w:val="28"/>
        </w:rPr>
      </w:pPr>
      <w:r>
        <w:rPr>
          <w:rFonts w:eastAsia="" w:ascii="Calibri" w:hAnsi="Calibri" w:asciiTheme="minorHAnsi" w:eastAsiaTheme="minorEastAsia"/>
          <w:color w:val="000000" w:themeColor="text1"/>
          <w:kern w:val="2"/>
          <w:sz w:val="28"/>
          <w:szCs w:val="28"/>
        </w:rPr>
        <w:t>b) Trace the algorithm Postfix on slide 39 using your expression.</w:t>
      </w:r>
    </w:p>
    <w:p>
      <w:pPr>
        <w:pStyle w:val="Normal"/>
        <w:rPr>
          <w:sz w:val="28"/>
          <w:szCs w:val="28"/>
        </w:rPr>
      </w:pPr>
      <w:r>
        <w:rPr>
          <w:sz w:val="24"/>
          <w:szCs w:val="24"/>
        </w:rPr>
        <w:t xml:space="preserve">      </w:t>
      </w:r>
      <w:r>
        <w:rPr>
          <w:sz w:val="28"/>
          <w:szCs w:val="28"/>
        </w:rPr>
        <w:t>You can use the format on slide 49.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W w:w="5310" w:type="dxa"/>
        <w:jc w:val="left"/>
        <w:tblInd w:w="-30" w:type="dxa"/>
        <w:tblCellMar>
          <w:top w:w="0" w:type="dxa"/>
          <w:left w:w="30" w:type="dxa"/>
          <w:bottom w:w="0" w:type="dxa"/>
          <w:right w:w="30" w:type="dxa"/>
        </w:tblCellMar>
      </w:tblPr>
      <w:tblGrid>
        <w:gridCol w:w="900"/>
        <w:gridCol w:w="1061"/>
        <w:gridCol w:w="1585"/>
        <w:gridCol w:w="1764"/>
      </w:tblGrid>
      <w:tr>
        <w:trPr>
          <w:trHeight w:val="540" w:hRule="atLeast"/>
        </w:trPr>
        <w:tc>
          <w:tcPr>
            <w:tcW w:w="900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both"/>
              <w:rPr>
                <w:sz w:val="28"/>
                <w:szCs w:val="28"/>
              </w:rPr>
            </w:pPr>
            <w:r>
              <w:rPr/>
            </w:r>
          </w:p>
        </w:tc>
        <w:tc>
          <w:tcPr>
            <w:tcW w:w="1061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both"/>
              <w:rPr>
                <w:sz w:val="28"/>
                <w:szCs w:val="28"/>
              </w:rPr>
            </w:pPr>
            <w:r>
              <w:rPr/>
              <w:t>Current symbol</w:t>
            </w:r>
          </w:p>
        </w:tc>
        <w:tc>
          <w:tcPr>
            <w:tcW w:w="1585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both"/>
              <w:rPr>
                <w:sz w:val="28"/>
                <w:szCs w:val="28"/>
              </w:rPr>
            </w:pPr>
            <w:r>
              <w:rPr/>
              <w:t>Operator Stack</w:t>
            </w:r>
          </w:p>
        </w:tc>
        <w:tc>
          <w:tcPr>
            <w:tcW w:w="1764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both"/>
              <w:rPr>
                <w:sz w:val="28"/>
                <w:szCs w:val="28"/>
              </w:rPr>
            </w:pPr>
            <w:r>
              <w:rPr/>
              <w:t>Postfix String</w:t>
            </w:r>
          </w:p>
        </w:tc>
      </w:tr>
      <w:tr>
        <w:trPr>
          <w:trHeight w:val="153" w:hRule="atLeast"/>
        </w:trPr>
        <w:tc>
          <w:tcPr>
            <w:tcW w:w="900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both"/>
              <w:rPr>
                <w:sz w:val="28"/>
                <w:szCs w:val="28"/>
              </w:rPr>
            </w:pPr>
            <w:r>
              <w:rPr/>
              <w:t>1</w:t>
            </w:r>
          </w:p>
        </w:tc>
        <w:tc>
          <w:tcPr>
            <w:tcW w:w="1061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both"/>
              <w:rPr>
                <w:sz w:val="28"/>
                <w:szCs w:val="28"/>
              </w:rPr>
            </w:pPr>
            <w:r>
              <w:rPr/>
              <w:t>a</w:t>
            </w:r>
          </w:p>
        </w:tc>
        <w:tc>
          <w:tcPr>
            <w:tcW w:w="1585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both"/>
              <w:rPr>
                <w:sz w:val="28"/>
                <w:szCs w:val="28"/>
              </w:rPr>
            </w:pPr>
            <w:r>
              <w:rPr/>
            </w:r>
          </w:p>
        </w:tc>
        <w:tc>
          <w:tcPr>
            <w:tcW w:w="1764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both"/>
              <w:rPr>
                <w:sz w:val="28"/>
                <w:szCs w:val="28"/>
              </w:rPr>
            </w:pPr>
            <w:r>
              <w:rPr/>
              <w:t>a</w:t>
            </w:r>
          </w:p>
        </w:tc>
      </w:tr>
      <w:tr>
        <w:trPr>
          <w:trHeight w:val="148" w:hRule="atLeast"/>
        </w:trPr>
        <w:tc>
          <w:tcPr>
            <w:tcW w:w="900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both"/>
              <w:rPr>
                <w:sz w:val="28"/>
                <w:szCs w:val="28"/>
              </w:rPr>
            </w:pPr>
            <w:r>
              <w:rPr/>
              <w:t>2</w:t>
            </w:r>
          </w:p>
        </w:tc>
        <w:tc>
          <w:tcPr>
            <w:tcW w:w="1061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both"/>
              <w:rPr>
                <w:sz w:val="28"/>
                <w:szCs w:val="28"/>
              </w:rPr>
            </w:pPr>
            <w:r>
              <w:rPr/>
              <w:t>-</w:t>
            </w:r>
          </w:p>
        </w:tc>
        <w:tc>
          <w:tcPr>
            <w:tcW w:w="1585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both"/>
              <w:rPr>
                <w:sz w:val="28"/>
                <w:szCs w:val="28"/>
              </w:rPr>
            </w:pPr>
            <w:r>
              <w:rPr/>
              <w:t>-</w:t>
            </w:r>
          </w:p>
        </w:tc>
        <w:tc>
          <w:tcPr>
            <w:tcW w:w="1764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both"/>
              <w:rPr>
                <w:sz w:val="28"/>
                <w:szCs w:val="28"/>
              </w:rPr>
            </w:pPr>
            <w:r>
              <w:rPr/>
              <w:t>a</w:t>
            </w:r>
          </w:p>
        </w:tc>
      </w:tr>
      <w:tr>
        <w:trPr>
          <w:trHeight w:val="306" w:hRule="atLeast"/>
        </w:trPr>
        <w:tc>
          <w:tcPr>
            <w:tcW w:w="900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both"/>
              <w:rPr>
                <w:sz w:val="28"/>
                <w:szCs w:val="28"/>
              </w:rPr>
            </w:pPr>
            <w:r>
              <w:rPr/>
              <w:t>3</w:t>
            </w:r>
          </w:p>
        </w:tc>
        <w:tc>
          <w:tcPr>
            <w:tcW w:w="1061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both"/>
              <w:rPr>
                <w:sz w:val="28"/>
                <w:szCs w:val="28"/>
              </w:rPr>
            </w:pPr>
            <w:r>
              <w:rPr/>
              <w:t>b</w:t>
            </w:r>
          </w:p>
        </w:tc>
        <w:tc>
          <w:tcPr>
            <w:tcW w:w="1585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both"/>
              <w:rPr>
                <w:sz w:val="28"/>
                <w:szCs w:val="28"/>
              </w:rPr>
            </w:pPr>
            <w:r>
              <w:rPr/>
              <w:t>-</w:t>
            </w:r>
          </w:p>
        </w:tc>
        <w:tc>
          <w:tcPr>
            <w:tcW w:w="1764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both"/>
              <w:rPr>
                <w:sz w:val="28"/>
                <w:szCs w:val="28"/>
              </w:rPr>
            </w:pPr>
            <w:r>
              <w:rPr/>
              <w:t>ab</w:t>
            </w:r>
          </w:p>
        </w:tc>
      </w:tr>
      <w:tr>
        <w:trPr>
          <w:trHeight w:val="396" w:hRule="atLeast"/>
        </w:trPr>
        <w:tc>
          <w:tcPr>
            <w:tcW w:w="900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both"/>
              <w:rPr>
                <w:sz w:val="28"/>
                <w:szCs w:val="28"/>
              </w:rPr>
            </w:pPr>
            <w:r>
              <w:rPr/>
              <w:t>4</w:t>
            </w:r>
          </w:p>
        </w:tc>
        <w:tc>
          <w:tcPr>
            <w:tcW w:w="1061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both"/>
              <w:rPr>
                <w:sz w:val="28"/>
                <w:szCs w:val="28"/>
              </w:rPr>
            </w:pPr>
            <w:r>
              <w:rPr/>
              <w:t>*</w:t>
            </w:r>
          </w:p>
        </w:tc>
        <w:tc>
          <w:tcPr>
            <w:tcW w:w="1585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both"/>
              <w:rPr>
                <w:sz w:val="28"/>
                <w:szCs w:val="28"/>
              </w:rPr>
            </w:pPr>
            <w:r>
              <w:rPr/>
              <w:t>- *</w:t>
            </w:r>
          </w:p>
        </w:tc>
        <w:tc>
          <w:tcPr>
            <w:tcW w:w="1764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both"/>
              <w:rPr>
                <w:sz w:val="28"/>
                <w:szCs w:val="28"/>
              </w:rPr>
            </w:pPr>
            <w:r>
              <w:rPr/>
              <w:t>ab</w:t>
            </w:r>
          </w:p>
        </w:tc>
      </w:tr>
      <w:tr>
        <w:trPr>
          <w:trHeight w:val="396" w:hRule="atLeast"/>
        </w:trPr>
        <w:tc>
          <w:tcPr>
            <w:tcW w:w="900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both"/>
              <w:rPr>
                <w:sz w:val="28"/>
                <w:szCs w:val="28"/>
              </w:rPr>
            </w:pPr>
            <w:r>
              <w:rPr/>
              <w:t>5</w:t>
            </w:r>
          </w:p>
        </w:tc>
        <w:tc>
          <w:tcPr>
            <w:tcW w:w="1061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both"/>
              <w:rPr/>
            </w:pPr>
            <w:r>
              <w:rPr/>
              <w:t>c</w:t>
            </w:r>
          </w:p>
        </w:tc>
        <w:tc>
          <w:tcPr>
            <w:tcW w:w="1585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both"/>
              <w:rPr>
                <w:sz w:val="28"/>
                <w:szCs w:val="28"/>
              </w:rPr>
            </w:pPr>
            <w:r>
              <w:rPr/>
              <w:t>- *</w:t>
            </w:r>
          </w:p>
        </w:tc>
        <w:tc>
          <w:tcPr>
            <w:tcW w:w="1764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both"/>
              <w:rPr>
                <w:sz w:val="28"/>
                <w:szCs w:val="28"/>
              </w:rPr>
            </w:pPr>
            <w:r>
              <w:rPr/>
              <w:t>abc</w:t>
            </w:r>
          </w:p>
        </w:tc>
      </w:tr>
      <w:tr>
        <w:trPr>
          <w:trHeight w:val="396" w:hRule="atLeast"/>
        </w:trPr>
        <w:tc>
          <w:tcPr>
            <w:tcW w:w="900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both"/>
              <w:rPr>
                <w:sz w:val="28"/>
                <w:szCs w:val="28"/>
              </w:rPr>
            </w:pPr>
            <w:r>
              <w:rPr/>
              <w:t>6</w:t>
            </w:r>
          </w:p>
        </w:tc>
        <w:tc>
          <w:tcPr>
            <w:tcW w:w="1061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both"/>
              <w:rPr>
                <w:sz w:val="28"/>
                <w:szCs w:val="28"/>
              </w:rPr>
            </w:pPr>
            <w:r>
              <w:rPr/>
              <w:t>/</w:t>
            </w:r>
          </w:p>
        </w:tc>
        <w:tc>
          <w:tcPr>
            <w:tcW w:w="1585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both"/>
              <w:rPr>
                <w:sz w:val="28"/>
                <w:szCs w:val="28"/>
              </w:rPr>
            </w:pPr>
            <w:r>
              <w:rPr/>
              <w:t>- /</w:t>
            </w:r>
          </w:p>
        </w:tc>
        <w:tc>
          <w:tcPr>
            <w:tcW w:w="1764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both"/>
              <w:rPr>
                <w:sz w:val="28"/>
                <w:szCs w:val="28"/>
              </w:rPr>
            </w:pPr>
            <w:r>
              <w:rPr/>
              <w:t>abc*</w:t>
            </w:r>
          </w:p>
        </w:tc>
      </w:tr>
      <w:tr>
        <w:trPr>
          <w:trHeight w:val="396" w:hRule="atLeast"/>
        </w:trPr>
        <w:tc>
          <w:tcPr>
            <w:tcW w:w="900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both"/>
              <w:rPr>
                <w:sz w:val="28"/>
                <w:szCs w:val="28"/>
              </w:rPr>
            </w:pPr>
            <w:r>
              <w:rPr/>
              <w:t>7</w:t>
            </w:r>
          </w:p>
        </w:tc>
        <w:tc>
          <w:tcPr>
            <w:tcW w:w="1061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both"/>
              <w:rPr>
                <w:sz w:val="28"/>
                <w:szCs w:val="28"/>
              </w:rPr>
            </w:pPr>
            <w:r>
              <w:rPr/>
              <w:t>(</w:t>
            </w:r>
          </w:p>
        </w:tc>
        <w:tc>
          <w:tcPr>
            <w:tcW w:w="1585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both"/>
              <w:rPr>
                <w:sz w:val="28"/>
                <w:szCs w:val="28"/>
              </w:rPr>
            </w:pPr>
            <w:r>
              <w:rPr/>
              <w:t xml:space="preserve">- / </w:t>
            </w:r>
            <w:r>
              <w:rPr/>
              <w:t>(</w:t>
            </w:r>
          </w:p>
        </w:tc>
        <w:tc>
          <w:tcPr>
            <w:tcW w:w="1764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both"/>
              <w:rPr>
                <w:sz w:val="28"/>
                <w:szCs w:val="28"/>
              </w:rPr>
            </w:pPr>
            <w:r>
              <w:rPr/>
              <w:t>abc*</w:t>
            </w:r>
          </w:p>
        </w:tc>
      </w:tr>
      <w:tr>
        <w:trPr>
          <w:trHeight w:val="396" w:hRule="atLeast"/>
        </w:trPr>
        <w:tc>
          <w:tcPr>
            <w:tcW w:w="900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both"/>
              <w:rPr>
                <w:sz w:val="28"/>
                <w:szCs w:val="28"/>
              </w:rPr>
            </w:pPr>
            <w:r>
              <w:rPr/>
              <w:t>8</w:t>
            </w:r>
          </w:p>
        </w:tc>
        <w:tc>
          <w:tcPr>
            <w:tcW w:w="1061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both"/>
              <w:rPr/>
            </w:pPr>
            <w:r>
              <w:rPr/>
              <w:t>d</w:t>
            </w:r>
          </w:p>
        </w:tc>
        <w:tc>
          <w:tcPr>
            <w:tcW w:w="1585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both"/>
              <w:rPr>
                <w:sz w:val="28"/>
                <w:szCs w:val="28"/>
              </w:rPr>
            </w:pPr>
            <w:r>
              <w:rPr/>
              <w:t>- / (</w:t>
            </w:r>
          </w:p>
        </w:tc>
        <w:tc>
          <w:tcPr>
            <w:tcW w:w="1764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both"/>
              <w:rPr>
                <w:sz w:val="28"/>
                <w:szCs w:val="28"/>
              </w:rPr>
            </w:pPr>
            <w:r>
              <w:rPr/>
              <w:t>abc*d</w:t>
            </w:r>
          </w:p>
        </w:tc>
      </w:tr>
      <w:tr>
        <w:trPr>
          <w:trHeight w:val="396" w:hRule="atLeast"/>
        </w:trPr>
        <w:tc>
          <w:tcPr>
            <w:tcW w:w="900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both"/>
              <w:rPr>
                <w:sz w:val="28"/>
                <w:szCs w:val="28"/>
              </w:rPr>
            </w:pPr>
            <w:r>
              <w:rPr/>
              <w:t>9</w:t>
            </w:r>
          </w:p>
        </w:tc>
        <w:tc>
          <w:tcPr>
            <w:tcW w:w="1061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both"/>
              <w:rPr/>
            </w:pPr>
            <w:r>
              <w:rPr/>
              <w:t>*</w:t>
            </w:r>
          </w:p>
        </w:tc>
        <w:tc>
          <w:tcPr>
            <w:tcW w:w="1585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both"/>
              <w:rPr>
                <w:sz w:val="28"/>
                <w:szCs w:val="28"/>
              </w:rPr>
            </w:pPr>
            <w:r>
              <w:rPr/>
              <w:t>- / ( *</w:t>
            </w:r>
          </w:p>
        </w:tc>
        <w:tc>
          <w:tcPr>
            <w:tcW w:w="1764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both"/>
              <w:rPr>
                <w:sz w:val="28"/>
                <w:szCs w:val="28"/>
              </w:rPr>
            </w:pPr>
            <w:r>
              <w:rPr/>
              <w:t>abc*d</w:t>
            </w:r>
          </w:p>
        </w:tc>
      </w:tr>
      <w:tr>
        <w:trPr>
          <w:trHeight w:val="396" w:hRule="atLeast"/>
        </w:trPr>
        <w:tc>
          <w:tcPr>
            <w:tcW w:w="900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both"/>
              <w:rPr>
                <w:sz w:val="28"/>
                <w:szCs w:val="28"/>
              </w:rPr>
            </w:pPr>
            <w:r>
              <w:rPr/>
              <w:t>10</w:t>
            </w:r>
          </w:p>
        </w:tc>
        <w:tc>
          <w:tcPr>
            <w:tcW w:w="1061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both"/>
              <w:rPr/>
            </w:pPr>
            <w:r>
              <w:rPr/>
              <w:t>e</w:t>
            </w:r>
          </w:p>
        </w:tc>
        <w:tc>
          <w:tcPr>
            <w:tcW w:w="1585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both"/>
              <w:rPr>
                <w:sz w:val="28"/>
                <w:szCs w:val="28"/>
              </w:rPr>
            </w:pPr>
            <w:r>
              <w:rPr/>
              <w:t>- / ( *</w:t>
            </w:r>
          </w:p>
        </w:tc>
        <w:tc>
          <w:tcPr>
            <w:tcW w:w="1764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both"/>
              <w:rPr>
                <w:sz w:val="28"/>
                <w:szCs w:val="28"/>
              </w:rPr>
            </w:pPr>
            <w:r>
              <w:rPr/>
              <w:t>abc*de</w:t>
            </w:r>
          </w:p>
        </w:tc>
      </w:tr>
      <w:tr>
        <w:trPr>
          <w:trHeight w:val="396" w:hRule="atLeast"/>
        </w:trPr>
        <w:tc>
          <w:tcPr>
            <w:tcW w:w="900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both"/>
              <w:rPr>
                <w:sz w:val="28"/>
                <w:szCs w:val="28"/>
              </w:rPr>
            </w:pPr>
            <w:r>
              <w:rPr/>
              <w:t>11</w:t>
            </w:r>
          </w:p>
        </w:tc>
        <w:tc>
          <w:tcPr>
            <w:tcW w:w="1061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both"/>
              <w:rPr/>
            </w:pPr>
            <w:r>
              <w:rPr/>
              <w:t>+</w:t>
            </w:r>
          </w:p>
        </w:tc>
        <w:tc>
          <w:tcPr>
            <w:tcW w:w="1585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both"/>
              <w:rPr>
                <w:sz w:val="28"/>
                <w:szCs w:val="28"/>
              </w:rPr>
            </w:pPr>
            <w:r>
              <w:rPr/>
              <w:t>- / ( +</w:t>
            </w:r>
          </w:p>
        </w:tc>
        <w:tc>
          <w:tcPr>
            <w:tcW w:w="1764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both"/>
              <w:rPr>
                <w:sz w:val="28"/>
                <w:szCs w:val="28"/>
              </w:rPr>
            </w:pPr>
            <w:r>
              <w:rPr/>
              <w:t>abc*de*</w:t>
            </w:r>
          </w:p>
        </w:tc>
      </w:tr>
      <w:tr>
        <w:trPr>
          <w:trHeight w:val="396" w:hRule="atLeast"/>
        </w:trPr>
        <w:tc>
          <w:tcPr>
            <w:tcW w:w="900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both"/>
              <w:rPr>
                <w:sz w:val="28"/>
                <w:szCs w:val="28"/>
              </w:rPr>
            </w:pPr>
            <w:r>
              <w:rPr/>
              <w:t>12</w:t>
            </w:r>
          </w:p>
        </w:tc>
        <w:tc>
          <w:tcPr>
            <w:tcW w:w="1061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both"/>
              <w:rPr/>
            </w:pPr>
            <w:r>
              <w:rPr/>
              <w:t>f</w:t>
            </w:r>
          </w:p>
        </w:tc>
        <w:tc>
          <w:tcPr>
            <w:tcW w:w="1585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both"/>
              <w:rPr>
                <w:sz w:val="28"/>
                <w:szCs w:val="28"/>
              </w:rPr>
            </w:pPr>
            <w:r>
              <w:rPr/>
              <w:t>- / ( +</w:t>
            </w:r>
          </w:p>
        </w:tc>
        <w:tc>
          <w:tcPr>
            <w:tcW w:w="1764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both"/>
              <w:rPr>
                <w:sz w:val="28"/>
                <w:szCs w:val="28"/>
              </w:rPr>
            </w:pPr>
            <w:r>
              <w:rPr/>
              <w:t>abc*de*f</w:t>
            </w:r>
          </w:p>
        </w:tc>
      </w:tr>
      <w:tr>
        <w:trPr>
          <w:trHeight w:val="396" w:hRule="atLeast"/>
        </w:trPr>
        <w:tc>
          <w:tcPr>
            <w:tcW w:w="900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both"/>
              <w:rPr>
                <w:sz w:val="28"/>
                <w:szCs w:val="28"/>
              </w:rPr>
            </w:pPr>
            <w:r>
              <w:rPr/>
              <w:t>13</w:t>
            </w:r>
          </w:p>
        </w:tc>
        <w:tc>
          <w:tcPr>
            <w:tcW w:w="1061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both"/>
              <w:rPr/>
            </w:pPr>
            <w:r>
              <w:rPr/>
              <w:t>)</w:t>
            </w:r>
          </w:p>
        </w:tc>
        <w:tc>
          <w:tcPr>
            <w:tcW w:w="1585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both"/>
              <w:rPr>
                <w:sz w:val="28"/>
                <w:szCs w:val="28"/>
              </w:rPr>
            </w:pPr>
            <w:r>
              <w:rPr/>
              <w:t>- /</w:t>
            </w:r>
          </w:p>
        </w:tc>
        <w:tc>
          <w:tcPr>
            <w:tcW w:w="1764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both"/>
              <w:rPr>
                <w:sz w:val="28"/>
                <w:szCs w:val="28"/>
              </w:rPr>
            </w:pPr>
            <w:r>
              <w:rPr/>
              <w:t>abc*de*f+</w:t>
            </w:r>
          </w:p>
        </w:tc>
      </w:tr>
      <w:tr>
        <w:trPr>
          <w:trHeight w:val="396" w:hRule="atLeast"/>
        </w:trPr>
        <w:tc>
          <w:tcPr>
            <w:tcW w:w="900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both"/>
              <w:rPr>
                <w:sz w:val="28"/>
                <w:szCs w:val="28"/>
              </w:rPr>
            </w:pPr>
            <w:r>
              <w:rPr/>
              <w:t>14</w:t>
            </w:r>
          </w:p>
        </w:tc>
        <w:tc>
          <w:tcPr>
            <w:tcW w:w="1061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both"/>
              <w:rPr/>
            </w:pPr>
            <w:r>
              <w:rPr/>
              <w:t>-</w:t>
            </w:r>
          </w:p>
        </w:tc>
        <w:tc>
          <w:tcPr>
            <w:tcW w:w="1585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both"/>
              <w:rPr>
                <w:sz w:val="28"/>
                <w:szCs w:val="28"/>
              </w:rPr>
            </w:pPr>
            <w:r>
              <w:rPr/>
              <w:t>-</w:t>
            </w:r>
          </w:p>
        </w:tc>
        <w:tc>
          <w:tcPr>
            <w:tcW w:w="1764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both"/>
              <w:rPr>
                <w:sz w:val="28"/>
                <w:szCs w:val="28"/>
              </w:rPr>
            </w:pPr>
            <w:r>
              <w:rPr/>
              <w:t>abc*de*f+/-</w:t>
            </w:r>
          </w:p>
        </w:tc>
      </w:tr>
      <w:tr>
        <w:trPr>
          <w:trHeight w:val="396" w:hRule="atLeast"/>
        </w:trPr>
        <w:tc>
          <w:tcPr>
            <w:tcW w:w="900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both"/>
              <w:rPr>
                <w:sz w:val="28"/>
                <w:szCs w:val="28"/>
              </w:rPr>
            </w:pPr>
            <w:r>
              <w:rPr/>
              <w:t>15</w:t>
            </w:r>
          </w:p>
        </w:tc>
        <w:tc>
          <w:tcPr>
            <w:tcW w:w="1061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both"/>
              <w:rPr/>
            </w:pPr>
            <w:r>
              <w:rPr/>
              <w:t>g</w:t>
            </w:r>
          </w:p>
        </w:tc>
        <w:tc>
          <w:tcPr>
            <w:tcW w:w="1585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both"/>
              <w:rPr>
                <w:sz w:val="28"/>
                <w:szCs w:val="28"/>
              </w:rPr>
            </w:pPr>
            <w:r>
              <w:rPr/>
              <w:t>-</w:t>
            </w:r>
          </w:p>
        </w:tc>
        <w:tc>
          <w:tcPr>
            <w:tcW w:w="1764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both"/>
              <w:rPr>
                <w:sz w:val="28"/>
                <w:szCs w:val="28"/>
              </w:rPr>
            </w:pPr>
            <w:r>
              <w:rPr/>
              <w:t>abc*de*f+/-g</w:t>
            </w:r>
          </w:p>
        </w:tc>
      </w:tr>
      <w:tr>
        <w:trPr>
          <w:trHeight w:val="396" w:hRule="atLeast"/>
        </w:trPr>
        <w:tc>
          <w:tcPr>
            <w:tcW w:w="900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both"/>
              <w:rPr>
                <w:sz w:val="28"/>
                <w:szCs w:val="28"/>
              </w:rPr>
            </w:pPr>
            <w:r>
              <w:rPr/>
              <w:t>16</w:t>
            </w:r>
          </w:p>
        </w:tc>
        <w:tc>
          <w:tcPr>
            <w:tcW w:w="1061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both"/>
              <w:rPr/>
            </w:pPr>
            <w:r>
              <w:rPr/>
              <w:t>Empty the stack (final step)</w:t>
            </w:r>
          </w:p>
        </w:tc>
        <w:tc>
          <w:tcPr>
            <w:tcW w:w="1585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both"/>
              <w:rPr>
                <w:sz w:val="28"/>
                <w:szCs w:val="28"/>
              </w:rPr>
            </w:pPr>
            <w:r>
              <w:rPr/>
            </w:r>
          </w:p>
        </w:tc>
        <w:tc>
          <w:tcPr>
            <w:tcW w:w="1764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both"/>
              <w:rPr>
                <w:sz w:val="28"/>
                <w:szCs w:val="28"/>
              </w:rPr>
            </w:pPr>
            <w:r>
              <w:rPr/>
              <w:t>abc*de*f+/-g-</w:t>
            </w:r>
          </w:p>
        </w:tc>
      </w:tr>
    </w:tbl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2.Write a </w:t>
      </w:r>
      <w:r>
        <w:rPr>
          <w:sz w:val="28"/>
          <w:szCs w:val="28"/>
          <w:u w:val="single"/>
        </w:rPr>
        <w:t>new expression</w:t>
      </w:r>
      <w:r>
        <w:rPr>
          <w:sz w:val="28"/>
          <w:szCs w:val="28"/>
        </w:rPr>
        <w:t xml:space="preserve"> similar to the following :</w:t>
      </w:r>
    </w:p>
    <w:p>
      <w:pPr>
        <w:pStyle w:val="Normal"/>
        <w:rPr>
          <w:rFonts w:eastAsia="" w:eastAsiaTheme="minorEastAsia"/>
          <w:color w:val="006600"/>
          <w:kern w:val="2"/>
          <w:sz w:val="32"/>
          <w:szCs w:val="32"/>
          <w:lang w:val="tr-TR"/>
        </w:rPr>
      </w:pPr>
      <w:r>
        <w:rPr>
          <w:rFonts w:eastAsia="" w:eastAsiaTheme="minorEastAsia"/>
          <w:color w:val="000000" w:themeColor="text1"/>
          <w:kern w:val="2"/>
          <w:sz w:val="32"/>
          <w:szCs w:val="32"/>
        </w:rPr>
        <w:t xml:space="preserve">   </w:t>
      </w:r>
      <w:r>
        <w:rPr>
          <w:rFonts w:eastAsia="" w:eastAsiaTheme="minorEastAsia"/>
          <w:color w:val="000000" w:themeColor="text1"/>
          <w:kern w:val="2"/>
          <w:sz w:val="32"/>
          <w:szCs w:val="32"/>
        </w:rPr>
        <w:t xml:space="preserve">E2= </w:t>
      </w:r>
      <w:r>
        <w:rPr>
          <w:rFonts w:eastAsia="" w:eastAsiaTheme="minorEastAsia"/>
          <w:color w:val="006600"/>
          <w:kern w:val="2"/>
          <w:sz w:val="32"/>
          <w:szCs w:val="32"/>
          <w:lang w:val="tr-TR"/>
        </w:rPr>
        <w:t>6*((5+(2+3)*8)+3)</w:t>
      </w:r>
    </w:p>
    <w:p>
      <w:pPr>
        <w:pStyle w:val="Normal"/>
        <w:jc w:val="left"/>
        <w:rPr>
          <w:rFonts w:eastAsia="" w:eastAsiaTheme="minorEastAsia"/>
          <w:color w:val="006600"/>
          <w:kern w:val="2"/>
          <w:sz w:val="32"/>
          <w:szCs w:val="32"/>
          <w:lang w:val="tr-TR"/>
        </w:rPr>
      </w:pPr>
      <w:r>
        <w:rPr>
          <w:rFonts w:eastAsia="" w:eastAsiaTheme="minorEastAsia"/>
          <w:color w:val="006600"/>
          <w:kern w:val="2"/>
          <w:sz w:val="32"/>
          <w:szCs w:val="32"/>
          <w:lang w:val="tr-TR"/>
        </w:rPr>
        <w:t xml:space="preserve">   </w:t>
      </w:r>
      <w:del w:id="0" w:author="Unknown Author" w:date="2022-10-28T16:25:41Z">
        <w:r>
          <w:rPr>
            <w:rFonts w:eastAsia="" w:eastAsiaTheme="minorEastAsia"/>
            <w:color w:val="006600"/>
            <w:kern w:val="2"/>
            <w:sz w:val="32"/>
            <w:szCs w:val="32"/>
            <w:lang w:val="tr-TR"/>
          </w:rPr>
          <w:delText xml:space="preserve"> </w:delText>
        </w:r>
      </w:del>
      <w:ins w:id="1" w:author="Unknown Author" w:date="2022-10-28T16:25:56Z">
        <w:r>
          <w:rPr>
            <w:rFonts w:eastAsia="" w:eastAsiaTheme="minorEastAsia"/>
            <w:color w:val="006600"/>
            <w:kern w:val="2"/>
            <w:sz w:val="32"/>
            <w:szCs w:val="32"/>
            <w:lang w:val="tr-TR"/>
          </w:rPr>
          <w:t>E3=</w:t>
        </w:r>
      </w:ins>
      <w:ins w:id="2" w:author="Unknown Author" w:date="2022-10-28T17:00:15Z">
        <w:r>
          <w:rPr>
            <w:rFonts w:eastAsia="" w:eastAsiaTheme="minorEastAsia"/>
            <w:color w:val="006600"/>
            <w:kern w:val="2"/>
            <w:sz w:val="32"/>
            <w:szCs w:val="32"/>
            <w:lang w:val="tr-TR"/>
          </w:rPr>
          <w:t>6-((2*(8-3)/5)+1)</w:t>
        </w:r>
      </w:ins>
    </w:p>
    <w:p>
      <w:pPr>
        <w:pStyle w:val="ListParagraph"/>
        <w:numPr>
          <w:ilvl w:val="0"/>
          <w:numId w:val="1"/>
        </w:numPr>
        <w:rPr>
          <w:sz w:val="32"/>
          <w:szCs w:val="32"/>
          <w:ins w:id="3" w:author="Unknown Author" w:date="2022-10-28T16:26:03Z"/>
        </w:rPr>
      </w:pPr>
      <w:r>
        <w:rPr>
          <w:sz w:val="32"/>
          <w:szCs w:val="32"/>
        </w:rPr>
        <w:t>Convert your expression to postfix form.</w:t>
      </w:r>
    </w:p>
    <w:p>
      <w:pPr>
        <w:pStyle w:val="ListParagraph"/>
        <w:rPr>
          <w:sz w:val="32"/>
          <w:szCs w:val="32"/>
        </w:rPr>
      </w:pPr>
      <w:ins w:id="4" w:author="Unknown Author" w:date="2022-10-28T16:26:03Z">
        <w:r>
          <w:rPr/>
          <w:t xml:space="preserve">E3 (Postfix Form) = </w:t>
        </w:r>
      </w:ins>
      <w:ins w:id="5" w:author="Unknown Author" w:date="2022-10-28T17:00:09Z">
        <w:r>
          <w:rPr/>
          <w:t>6283-*5/1+-</w:t>
        </w:r>
      </w:ins>
    </w:p>
    <w:p>
      <w:pPr>
        <w:pStyle w:val="ListParagraph"/>
        <w:numPr>
          <w:ilvl w:val="0"/>
          <w:numId w:val="1"/>
        </w:numPr>
        <w:rPr>
          <w:sz w:val="32"/>
          <w:szCs w:val="32"/>
          <w:ins w:id="6" w:author="Unknown Author" w:date="2022-10-28T16:26:23Z"/>
        </w:rPr>
      </w:pPr>
      <w:r>
        <w:rPr>
          <w:sz w:val="32"/>
          <w:szCs w:val="32"/>
        </w:rPr>
        <w:t>Trace EvalPostfix algorithm on slide 54 using your expression.</w:t>
      </w:r>
    </w:p>
    <w:p>
      <w:pPr>
        <w:pStyle w:val="ListParagraph"/>
        <w:ind w:hanging="0"/>
        <w:rPr/>
      </w:pPr>
      <w:ins w:id="7" w:author="Unknown Author" w:date="2022-10-28T16:47:27Z">
        <w:r>
          <w:rPr>
            <w:sz w:val="32"/>
            <w:szCs w:val="32"/>
          </w:rPr>
          <w:tab/>
        </w:r>
      </w:ins>
    </w:p>
    <w:tbl>
      <w:tblPr>
        <w:tblW w:w="342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440"/>
        <w:gridCol w:w="1980"/>
      </w:tblGrid>
      <w:tr>
        <w:trPr>
          <w:tblHeader w:val="true"/>
          <w:trHeight w:val="360" w:hRule="atLeast"/>
        </w:trPr>
        <w:tc>
          <w:tcPr>
            <w:tcW w:w="1440" w:type="dxa"/>
            <w:tcBorders/>
            <w:vAlign w:val="center"/>
          </w:tcPr>
          <w:p>
            <w:pPr>
              <w:pStyle w:val="TableHeading"/>
              <w:spacing w:before="0" w:after="0"/>
              <w:ind w:left="0" w:right="0" w:hanging="0"/>
              <w:rPr/>
            </w:pPr>
            <w:ins w:id="8" w:author="Unknown Author" w:date="2022-10-28T16:50:55Z">
              <w:r>
                <w:rPr/>
                <w:t>Symbol</w:t>
              </w:r>
            </w:ins>
          </w:p>
        </w:tc>
        <w:tc>
          <w:tcPr>
            <w:tcW w:w="1980" w:type="dxa"/>
            <w:tcBorders/>
            <w:vAlign w:val="center"/>
          </w:tcPr>
          <w:p>
            <w:pPr>
              <w:pStyle w:val="TableHeading"/>
              <w:spacing w:before="0" w:after="0"/>
              <w:ind w:left="0" w:right="0" w:hanging="0"/>
              <w:rPr>
                <w:b/>
                <w:b/>
                <w:bCs/>
              </w:rPr>
            </w:pPr>
            <w:ins w:id="9" w:author="Unknown Author" w:date="2022-10-28T16:51:09Z">
              <w:r>
                <w:rPr>
                  <w:b/>
                  <w:bCs/>
                </w:rPr>
                <w:t>Stack</w:t>
              </w:r>
            </w:ins>
          </w:p>
        </w:tc>
      </w:tr>
      <w:tr>
        <w:trPr/>
        <w:tc>
          <w:tcPr>
            <w:tcW w:w="1440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ins w:id="10" w:author="Unknown Author" w:date="2022-10-28T16:48:33Z">
              <w:r>
                <w:rPr/>
                <w:t>6</w:t>
              </w:r>
            </w:ins>
          </w:p>
        </w:tc>
        <w:tc>
          <w:tcPr>
            <w:tcW w:w="1980" w:type="dxa"/>
            <w:tcBorders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ins w:id="11" w:author="Unknown Author" w:date="2022-10-28T16:48:33Z">
              <w:r>
                <w:rPr/>
                <w:t>6</w:t>
              </w:r>
            </w:ins>
          </w:p>
        </w:tc>
      </w:tr>
      <w:tr>
        <w:trPr/>
        <w:tc>
          <w:tcPr>
            <w:tcW w:w="1440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ins w:id="12" w:author="Unknown Author" w:date="2022-10-28T16:48:33Z">
              <w:r>
                <w:rPr/>
                <w:t>2</w:t>
              </w:r>
            </w:ins>
          </w:p>
        </w:tc>
        <w:tc>
          <w:tcPr>
            <w:tcW w:w="1980" w:type="dxa"/>
            <w:tcBorders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ins w:id="13" w:author="Unknown Author" w:date="2022-10-28T16:48:33Z">
              <w:r>
                <w:rPr/>
                <w:t>6 2</w:t>
              </w:r>
            </w:ins>
          </w:p>
        </w:tc>
      </w:tr>
      <w:tr>
        <w:trPr/>
        <w:tc>
          <w:tcPr>
            <w:tcW w:w="1440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ins w:id="14" w:author="Unknown Author" w:date="2022-10-28T16:48:33Z">
              <w:r>
                <w:rPr/>
                <w:t>8</w:t>
              </w:r>
            </w:ins>
          </w:p>
        </w:tc>
        <w:tc>
          <w:tcPr>
            <w:tcW w:w="1980" w:type="dxa"/>
            <w:tcBorders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ins w:id="15" w:author="Unknown Author" w:date="2022-10-28T16:48:33Z">
              <w:r>
                <w:rPr/>
                <w:t>6 2 8</w:t>
              </w:r>
            </w:ins>
          </w:p>
        </w:tc>
      </w:tr>
      <w:tr>
        <w:trPr/>
        <w:tc>
          <w:tcPr>
            <w:tcW w:w="1440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ins w:id="16" w:author="Unknown Author" w:date="2022-10-28T16:48:33Z">
              <w:r>
                <w:rPr/>
                <w:t>3</w:t>
              </w:r>
            </w:ins>
          </w:p>
        </w:tc>
        <w:tc>
          <w:tcPr>
            <w:tcW w:w="1980" w:type="dxa"/>
            <w:tcBorders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ins w:id="17" w:author="Unknown Author" w:date="2022-10-28T16:48:33Z">
              <w:r>
                <w:rPr/>
                <w:t>6 2 8 3</w:t>
              </w:r>
            </w:ins>
          </w:p>
        </w:tc>
      </w:tr>
      <w:tr>
        <w:trPr/>
        <w:tc>
          <w:tcPr>
            <w:tcW w:w="1440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ins w:id="18" w:author="Unknown Author" w:date="2022-10-28T16:48:33Z">
              <w:r>
                <w:rPr/>
                <w:t>-</w:t>
              </w:r>
            </w:ins>
          </w:p>
        </w:tc>
        <w:tc>
          <w:tcPr>
            <w:tcW w:w="1980" w:type="dxa"/>
            <w:tcBorders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ins w:id="19" w:author="Unknown Author" w:date="2022-10-28T16:48:33Z">
              <w:r>
                <w:rPr/>
                <w:t>6 2 5</w:t>
              </w:r>
            </w:ins>
          </w:p>
        </w:tc>
      </w:tr>
      <w:tr>
        <w:trPr/>
        <w:tc>
          <w:tcPr>
            <w:tcW w:w="1440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ins w:id="20" w:author="Unknown Author" w:date="2022-10-28T16:48:33Z">
              <w:r>
                <w:rPr/>
                <w:t>*</w:t>
              </w:r>
            </w:ins>
          </w:p>
        </w:tc>
        <w:tc>
          <w:tcPr>
            <w:tcW w:w="1980" w:type="dxa"/>
            <w:tcBorders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ins w:id="21" w:author="Unknown Author" w:date="2022-10-28T16:48:33Z">
              <w:r>
                <w:rPr/>
                <w:t>6 10</w:t>
              </w:r>
            </w:ins>
          </w:p>
        </w:tc>
      </w:tr>
      <w:tr>
        <w:trPr/>
        <w:tc>
          <w:tcPr>
            <w:tcW w:w="1440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ins w:id="22" w:author="Unknown Author" w:date="2022-10-28T16:48:33Z">
              <w:r>
                <w:rPr/>
                <w:t>5</w:t>
              </w:r>
            </w:ins>
          </w:p>
        </w:tc>
        <w:tc>
          <w:tcPr>
            <w:tcW w:w="1980" w:type="dxa"/>
            <w:tcBorders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ins w:id="23" w:author="Unknown Author" w:date="2022-10-28T16:48:33Z">
              <w:r>
                <w:rPr/>
                <w:t>6 10 5</w:t>
              </w:r>
            </w:ins>
          </w:p>
        </w:tc>
      </w:tr>
      <w:tr>
        <w:trPr/>
        <w:tc>
          <w:tcPr>
            <w:tcW w:w="1440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ins w:id="24" w:author="Unknown Author" w:date="2022-10-28T16:48:33Z">
              <w:r>
                <w:rPr/>
                <w:t>/</w:t>
              </w:r>
            </w:ins>
          </w:p>
        </w:tc>
        <w:tc>
          <w:tcPr>
            <w:tcW w:w="1980" w:type="dxa"/>
            <w:tcBorders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ins w:id="25" w:author="Unknown Author" w:date="2022-10-28T16:48:33Z">
              <w:r>
                <w:rPr/>
                <w:t>6 2</w:t>
              </w:r>
            </w:ins>
          </w:p>
        </w:tc>
      </w:tr>
      <w:tr>
        <w:trPr/>
        <w:tc>
          <w:tcPr>
            <w:tcW w:w="1440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ins w:id="26" w:author="Unknown Author" w:date="2022-10-28T16:48:33Z">
              <w:r>
                <w:rPr/>
                <w:t>1</w:t>
              </w:r>
            </w:ins>
          </w:p>
        </w:tc>
        <w:tc>
          <w:tcPr>
            <w:tcW w:w="1980" w:type="dxa"/>
            <w:tcBorders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ins w:id="27" w:author="Unknown Author" w:date="2022-10-28T16:48:33Z">
              <w:r>
                <w:rPr/>
                <w:t>6 2 1</w:t>
              </w:r>
            </w:ins>
          </w:p>
        </w:tc>
      </w:tr>
      <w:tr>
        <w:trPr/>
        <w:tc>
          <w:tcPr>
            <w:tcW w:w="1440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ins w:id="28" w:author="Unknown Author" w:date="2022-10-28T16:48:33Z">
              <w:r>
                <w:rPr/>
                <w:t>+</w:t>
              </w:r>
            </w:ins>
          </w:p>
        </w:tc>
        <w:tc>
          <w:tcPr>
            <w:tcW w:w="1980" w:type="dxa"/>
            <w:tcBorders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ins w:id="29" w:author="Unknown Author" w:date="2022-10-28T16:48:33Z">
              <w:r>
                <w:rPr/>
                <w:t>6 3</w:t>
              </w:r>
            </w:ins>
          </w:p>
        </w:tc>
      </w:tr>
      <w:tr>
        <w:trPr/>
        <w:tc>
          <w:tcPr>
            <w:tcW w:w="1440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ins w:id="30" w:author="Unknown Author" w:date="2022-10-28T16:48:33Z">
              <w:r>
                <w:rPr/>
                <w:t>-</w:t>
              </w:r>
            </w:ins>
          </w:p>
        </w:tc>
        <w:tc>
          <w:tcPr>
            <w:tcW w:w="1980" w:type="dxa"/>
            <w:tcBorders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ins w:id="31" w:author="Unknown Author" w:date="2022-10-28T16:48:33Z">
              <w:r>
                <w:rPr/>
                <w:t>3</w:t>
              </w:r>
            </w:ins>
          </w:p>
        </w:tc>
      </w:tr>
    </w:tbl>
    <w:p>
      <w:pPr>
        <w:pStyle w:val="ListParagraph"/>
        <w:ind w:hanging="0"/>
        <w:rPr>
          <w:del w:id="33" w:author="Unknown Author" w:date="2022-10-28T16:29:11Z"/>
        </w:rPr>
      </w:pPr>
      <w:ins w:id="32" w:author="Unknown Author" w:date="2022-10-28T16:51:41Z">
        <w:r>
          <w:rPr>
            <w:sz w:val="32"/>
            <w:szCs w:val="32"/>
          </w:rPr>
          <w:t>Result: 3</w:t>
        </w:r>
      </w:ins>
    </w:p>
    <w:p>
      <w:pPr>
        <w:pStyle w:val="ListParagraph"/>
        <w:ind w:hanging="0"/>
        <w:rPr>
          <w:sz w:val="32"/>
          <w:szCs w:val="32"/>
        </w:rPr>
      </w:pPr>
      <w:ins w:id="34" w:author="Unknown Author" w:date="2022-10-28T16:29:26Z">
        <w:r>
          <w:rPr>
            <w:sz w:val="32"/>
            <w:szCs w:val="32"/>
          </w:rPr>
          <w:t xml:space="preserve">    </w:t>
        </w:r>
      </w:ins>
    </w:p>
    <w:p>
      <w:pPr>
        <w:pStyle w:val="ListParagraph"/>
        <w:ind w:left="0" w:hanging="0"/>
        <w:rPr>
          <w:sz w:val="32"/>
          <w:szCs w:val="32"/>
        </w:rPr>
      </w:pPr>
      <w:r>
        <w:rPr>
          <w:sz w:val="32"/>
          <w:szCs w:val="32"/>
        </w:rPr>
        <w:t xml:space="preserve">3.Write a program that receives some input values and </w:t>
      </w:r>
    </w:p>
    <w:p>
      <w:pPr>
        <w:pStyle w:val="ListParagraph"/>
        <w:ind w:left="0" w:hanging="0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>
        <w:rPr>
          <w:sz w:val="32"/>
          <w:szCs w:val="32"/>
        </w:rPr>
        <w:t xml:space="preserve">a) Displays these values by pointers, </w:t>
      </w:r>
    </w:p>
    <w:p>
      <w:pPr>
        <w:pStyle w:val="ListParagraph"/>
        <w:numPr>
          <w:ilvl w:val="0"/>
          <w:numId w:val="1"/>
        </w:numPr>
        <w:rPr>
          <w:sz w:val="32"/>
          <w:szCs w:val="32"/>
          <w:ins w:id="35" w:author="Unknown Author" w:date="2022-10-28T16:59:19Z"/>
        </w:rPr>
      </w:pPr>
      <w:r>
        <w:rPr>
          <w:sz w:val="32"/>
          <w:szCs w:val="32"/>
        </w:rPr>
        <w:t>Displays their memory addresses.</w:t>
      </w:r>
    </w:p>
    <w:p>
      <w:pPr>
        <w:pStyle w:val="ListParagraph"/>
        <w:rPr>
          <w:sz w:val="32"/>
          <w:szCs w:val="32"/>
          <w:ins w:id="37" w:author="Unknown Author" w:date="2022-10-28T16:59:19Z"/>
        </w:rPr>
      </w:pPr>
      <w:ins w:id="36" w:author="Unknown Author" w:date="2022-10-28T16:59:19Z">
        <w:r>
          <w:rPr>
            <w:sz w:val="32"/>
            <w:szCs w:val="32"/>
          </w:rPr>
          <w:t xml:space="preserve">#include &lt;iostream&gt; </w:t>
        </w:r>
      </w:ins>
    </w:p>
    <w:p>
      <w:pPr>
        <w:pStyle w:val="ListParagraph"/>
        <w:rPr>
          <w:sz w:val="32"/>
          <w:szCs w:val="32"/>
          <w:ins w:id="39" w:author="Unknown Author" w:date="2022-10-28T16:59:19Z"/>
        </w:rPr>
      </w:pPr>
      <w:ins w:id="38" w:author="Unknown Author" w:date="2022-10-28T16:59:19Z">
        <w:r>
          <w:rPr>
            <w:sz w:val="32"/>
            <w:szCs w:val="32"/>
          </w:rPr>
          <w:t xml:space="preserve">int main() { </w:t>
        </w:r>
      </w:ins>
    </w:p>
    <w:p>
      <w:pPr>
        <w:pStyle w:val="ListParagraph"/>
        <w:rPr>
          <w:sz w:val="32"/>
          <w:szCs w:val="32"/>
          <w:ins w:id="42" w:author="Unknown Author" w:date="2022-10-28T16:59:19Z"/>
        </w:rPr>
      </w:pPr>
      <w:ins w:id="40" w:author="Unknown Author" w:date="2022-10-28T16:59:19Z">
        <w:r>
          <w:rPr>
            <w:sz w:val="32"/>
            <w:szCs w:val="32"/>
          </w:rPr>
          <w:t xml:space="preserve">    </w:t>
        </w:r>
      </w:ins>
      <w:ins w:id="41" w:author="Unknown Author" w:date="2022-10-28T16:59:19Z">
        <w:r>
          <w:rPr>
            <w:sz w:val="32"/>
            <w:szCs w:val="32"/>
          </w:rPr>
          <w:t>int num1, num2;</w:t>
        </w:r>
      </w:ins>
    </w:p>
    <w:p>
      <w:pPr>
        <w:pStyle w:val="ListParagraph"/>
        <w:rPr>
          <w:sz w:val="32"/>
          <w:szCs w:val="32"/>
          <w:ins w:id="45" w:author="Unknown Author" w:date="2022-10-28T16:59:19Z"/>
        </w:rPr>
      </w:pPr>
      <w:ins w:id="43" w:author="Unknown Author" w:date="2022-10-28T16:59:19Z">
        <w:r>
          <w:rPr>
            <w:sz w:val="32"/>
            <w:szCs w:val="32"/>
          </w:rPr>
          <w:t xml:space="preserve">    </w:t>
        </w:r>
      </w:ins>
      <w:ins w:id="44" w:author="Unknown Author" w:date="2022-10-28T16:59:19Z">
        <w:r>
          <w:rPr>
            <w:sz w:val="32"/>
            <w:szCs w:val="32"/>
          </w:rPr>
          <w:t>std::cout &lt;&lt; "num1: ";</w:t>
        </w:r>
      </w:ins>
    </w:p>
    <w:p>
      <w:pPr>
        <w:pStyle w:val="ListParagraph"/>
        <w:rPr>
          <w:sz w:val="32"/>
          <w:szCs w:val="32"/>
          <w:ins w:id="48" w:author="Unknown Author" w:date="2022-10-28T16:59:19Z"/>
        </w:rPr>
      </w:pPr>
      <w:ins w:id="46" w:author="Unknown Author" w:date="2022-10-28T16:59:19Z">
        <w:r>
          <w:rPr>
            <w:sz w:val="32"/>
            <w:szCs w:val="32"/>
          </w:rPr>
          <w:t xml:space="preserve">    </w:t>
        </w:r>
      </w:ins>
      <w:ins w:id="47" w:author="Unknown Author" w:date="2022-10-28T16:59:19Z">
        <w:r>
          <w:rPr>
            <w:sz w:val="32"/>
            <w:szCs w:val="32"/>
          </w:rPr>
          <w:t>std::cin &gt;&gt; num1;</w:t>
        </w:r>
      </w:ins>
    </w:p>
    <w:p>
      <w:pPr>
        <w:pStyle w:val="ListParagraph"/>
        <w:rPr>
          <w:sz w:val="32"/>
          <w:szCs w:val="32"/>
          <w:ins w:id="51" w:author="Unknown Author" w:date="2022-10-28T16:59:19Z"/>
        </w:rPr>
      </w:pPr>
      <w:ins w:id="49" w:author="Unknown Author" w:date="2022-10-28T16:59:19Z">
        <w:r>
          <w:rPr>
            <w:sz w:val="32"/>
            <w:szCs w:val="32"/>
          </w:rPr>
          <w:t xml:space="preserve">    </w:t>
        </w:r>
      </w:ins>
      <w:ins w:id="50" w:author="Unknown Author" w:date="2022-10-28T16:59:19Z">
        <w:r>
          <w:rPr>
            <w:sz w:val="32"/>
            <w:szCs w:val="32"/>
          </w:rPr>
          <w:t>std::cout &lt;&lt; "num2: ";</w:t>
        </w:r>
      </w:ins>
    </w:p>
    <w:p>
      <w:pPr>
        <w:pStyle w:val="ListParagraph"/>
        <w:rPr>
          <w:sz w:val="32"/>
          <w:szCs w:val="32"/>
          <w:ins w:id="54" w:author="Unknown Author" w:date="2022-10-28T16:59:19Z"/>
        </w:rPr>
      </w:pPr>
      <w:ins w:id="52" w:author="Unknown Author" w:date="2022-10-28T16:59:19Z">
        <w:r>
          <w:rPr>
            <w:sz w:val="32"/>
            <w:szCs w:val="32"/>
          </w:rPr>
          <w:t xml:space="preserve">    </w:t>
        </w:r>
      </w:ins>
      <w:ins w:id="53" w:author="Unknown Author" w:date="2022-10-28T16:59:19Z">
        <w:r>
          <w:rPr>
            <w:sz w:val="32"/>
            <w:szCs w:val="32"/>
          </w:rPr>
          <w:t xml:space="preserve">std::cin &gt;&gt; num2;      </w:t>
        </w:r>
      </w:ins>
    </w:p>
    <w:p>
      <w:pPr>
        <w:pStyle w:val="ListParagraph"/>
        <w:rPr>
          <w:sz w:val="32"/>
          <w:szCs w:val="32"/>
          <w:ins w:id="57" w:author="Unknown Author" w:date="2022-10-28T16:59:19Z"/>
        </w:rPr>
      </w:pPr>
      <w:ins w:id="55" w:author="Unknown Author" w:date="2022-10-28T16:59:19Z">
        <w:r>
          <w:rPr>
            <w:sz w:val="32"/>
            <w:szCs w:val="32"/>
          </w:rPr>
          <w:t xml:space="preserve">    </w:t>
        </w:r>
      </w:ins>
      <w:ins w:id="56" w:author="Unknown Author" w:date="2022-10-28T16:59:19Z">
        <w:r>
          <w:rPr>
            <w:sz w:val="32"/>
            <w:szCs w:val="32"/>
          </w:rPr>
          <w:t xml:space="preserve">int *pNum1, *pNum2;                                           </w:t>
        </w:r>
      </w:ins>
    </w:p>
    <w:p>
      <w:pPr>
        <w:pStyle w:val="ListParagraph"/>
        <w:rPr>
          <w:sz w:val="32"/>
          <w:szCs w:val="32"/>
          <w:ins w:id="60" w:author="Unknown Author" w:date="2022-10-28T16:59:19Z"/>
        </w:rPr>
      </w:pPr>
      <w:ins w:id="58" w:author="Unknown Author" w:date="2022-10-28T16:59:19Z">
        <w:r>
          <w:rPr>
            <w:sz w:val="32"/>
            <w:szCs w:val="32"/>
          </w:rPr>
          <w:t xml:space="preserve">    </w:t>
        </w:r>
      </w:ins>
      <w:ins w:id="59" w:author="Unknown Author" w:date="2022-10-28T16:59:19Z">
        <w:r>
          <w:rPr>
            <w:sz w:val="32"/>
            <w:szCs w:val="32"/>
          </w:rPr>
          <w:t xml:space="preserve">pNum1 = &amp;num1;                   </w:t>
        </w:r>
      </w:ins>
    </w:p>
    <w:p>
      <w:pPr>
        <w:pStyle w:val="ListParagraph"/>
        <w:rPr>
          <w:sz w:val="32"/>
          <w:szCs w:val="32"/>
          <w:ins w:id="63" w:author="Unknown Author" w:date="2022-10-28T16:59:19Z"/>
        </w:rPr>
      </w:pPr>
      <w:ins w:id="61" w:author="Unknown Author" w:date="2022-10-28T16:59:19Z">
        <w:r>
          <w:rPr>
            <w:sz w:val="32"/>
            <w:szCs w:val="32"/>
          </w:rPr>
          <w:t xml:space="preserve">    </w:t>
        </w:r>
      </w:ins>
      <w:ins w:id="62" w:author="Unknown Author" w:date="2022-10-28T16:59:19Z">
        <w:r>
          <w:rPr>
            <w:sz w:val="32"/>
            <w:szCs w:val="32"/>
          </w:rPr>
          <w:t xml:space="preserve">std::cout &lt;&lt; pNum1 &lt;&lt; std::endl;       </w:t>
        </w:r>
      </w:ins>
    </w:p>
    <w:p>
      <w:pPr>
        <w:pStyle w:val="ListParagraph"/>
        <w:rPr>
          <w:sz w:val="32"/>
          <w:szCs w:val="32"/>
          <w:ins w:id="66" w:author="Unknown Author" w:date="2022-10-28T16:59:19Z"/>
        </w:rPr>
      </w:pPr>
      <w:ins w:id="64" w:author="Unknown Author" w:date="2022-10-28T16:59:19Z">
        <w:r>
          <w:rPr>
            <w:sz w:val="32"/>
            <w:szCs w:val="32"/>
          </w:rPr>
          <w:t xml:space="preserve">    </w:t>
        </w:r>
      </w:ins>
      <w:ins w:id="65" w:author="Unknown Author" w:date="2022-10-28T16:59:19Z">
        <w:r>
          <w:rPr>
            <w:sz w:val="32"/>
            <w:szCs w:val="32"/>
          </w:rPr>
          <w:t xml:space="preserve">std::cout &lt;&lt; &amp;num1 &lt;&lt; std::endl;      </w:t>
        </w:r>
      </w:ins>
    </w:p>
    <w:p>
      <w:pPr>
        <w:pStyle w:val="ListParagraph"/>
        <w:rPr>
          <w:sz w:val="32"/>
          <w:szCs w:val="32"/>
          <w:ins w:id="69" w:author="Unknown Author" w:date="2022-10-28T16:59:19Z"/>
        </w:rPr>
      </w:pPr>
      <w:ins w:id="67" w:author="Unknown Author" w:date="2022-10-28T16:59:19Z">
        <w:r>
          <w:rPr>
            <w:sz w:val="32"/>
            <w:szCs w:val="32"/>
          </w:rPr>
          <w:t xml:space="preserve">    </w:t>
        </w:r>
      </w:ins>
      <w:ins w:id="68" w:author="Unknown Author" w:date="2022-10-28T16:59:19Z">
        <w:r>
          <w:rPr>
            <w:sz w:val="32"/>
            <w:szCs w:val="32"/>
          </w:rPr>
          <w:t xml:space="preserve">std::cout &lt;&lt; *pNum1 &lt;&lt; std::endl;         </w:t>
        </w:r>
      </w:ins>
    </w:p>
    <w:p>
      <w:pPr>
        <w:pStyle w:val="ListParagraph"/>
        <w:rPr>
          <w:sz w:val="32"/>
          <w:szCs w:val="32"/>
          <w:ins w:id="72" w:author="Unknown Author" w:date="2022-10-28T16:59:19Z"/>
        </w:rPr>
      </w:pPr>
      <w:ins w:id="70" w:author="Unknown Author" w:date="2022-10-28T16:59:19Z">
        <w:r>
          <w:rPr>
            <w:sz w:val="32"/>
            <w:szCs w:val="32"/>
          </w:rPr>
          <w:t xml:space="preserve">    </w:t>
        </w:r>
      </w:ins>
      <w:ins w:id="71" w:author="Unknown Author" w:date="2022-10-28T16:59:19Z">
        <w:r>
          <w:rPr>
            <w:sz w:val="32"/>
            <w:szCs w:val="32"/>
          </w:rPr>
          <w:t xml:space="preserve">std::cout &lt;&lt; num1 &lt;&lt; std::endl;         </w:t>
        </w:r>
      </w:ins>
    </w:p>
    <w:p>
      <w:pPr>
        <w:pStyle w:val="ListParagraph"/>
        <w:rPr>
          <w:sz w:val="32"/>
          <w:szCs w:val="32"/>
          <w:ins w:id="74" w:author="Unknown Author" w:date="2022-10-28T16:59:19Z"/>
        </w:rPr>
      </w:pPr>
      <w:ins w:id="73" w:author="Unknown Author" w:date="2022-10-28T16:59:19Z">
        <w:r>
          <w:rPr>
            <w:sz w:val="32"/>
            <w:szCs w:val="32"/>
          </w:rPr>
          <w:t xml:space="preserve">    </w:t>
        </w:r>
      </w:ins>
    </w:p>
    <w:p>
      <w:pPr>
        <w:pStyle w:val="ListParagraph"/>
        <w:rPr>
          <w:sz w:val="32"/>
          <w:szCs w:val="32"/>
          <w:ins w:id="77" w:author="Unknown Author" w:date="2022-10-28T16:59:19Z"/>
        </w:rPr>
      </w:pPr>
      <w:ins w:id="75" w:author="Unknown Author" w:date="2022-10-28T16:59:19Z">
        <w:r>
          <w:rPr>
            <w:sz w:val="32"/>
            <w:szCs w:val="32"/>
          </w:rPr>
          <w:t xml:space="preserve">    </w:t>
        </w:r>
      </w:ins>
      <w:ins w:id="76" w:author="Unknown Author" w:date="2022-10-28T16:59:19Z">
        <w:r>
          <w:rPr>
            <w:sz w:val="32"/>
            <w:szCs w:val="32"/>
          </w:rPr>
          <w:t xml:space="preserve">pNum2 = &amp;num2;                   </w:t>
        </w:r>
      </w:ins>
    </w:p>
    <w:p>
      <w:pPr>
        <w:pStyle w:val="ListParagraph"/>
        <w:rPr>
          <w:sz w:val="32"/>
          <w:szCs w:val="32"/>
          <w:ins w:id="80" w:author="Unknown Author" w:date="2022-10-28T16:59:19Z"/>
        </w:rPr>
      </w:pPr>
      <w:ins w:id="78" w:author="Unknown Author" w:date="2022-10-28T16:59:19Z">
        <w:r>
          <w:rPr>
            <w:sz w:val="32"/>
            <w:szCs w:val="32"/>
          </w:rPr>
          <w:t xml:space="preserve">    </w:t>
        </w:r>
      </w:ins>
      <w:ins w:id="79" w:author="Unknown Author" w:date="2022-10-28T16:59:19Z">
        <w:r>
          <w:rPr>
            <w:sz w:val="32"/>
            <w:szCs w:val="32"/>
          </w:rPr>
          <w:t xml:space="preserve">std::cout &lt;&lt; pNum2 &lt;&lt; std::endl;       </w:t>
        </w:r>
      </w:ins>
    </w:p>
    <w:p>
      <w:pPr>
        <w:pStyle w:val="ListParagraph"/>
        <w:rPr>
          <w:sz w:val="32"/>
          <w:szCs w:val="32"/>
          <w:ins w:id="83" w:author="Unknown Author" w:date="2022-10-28T16:59:19Z"/>
        </w:rPr>
      </w:pPr>
      <w:ins w:id="81" w:author="Unknown Author" w:date="2022-10-28T16:59:19Z">
        <w:r>
          <w:rPr>
            <w:sz w:val="32"/>
            <w:szCs w:val="32"/>
          </w:rPr>
          <w:t xml:space="preserve">    </w:t>
        </w:r>
      </w:ins>
      <w:ins w:id="82" w:author="Unknown Author" w:date="2022-10-28T16:59:19Z">
        <w:r>
          <w:rPr>
            <w:sz w:val="32"/>
            <w:szCs w:val="32"/>
          </w:rPr>
          <w:t xml:space="preserve">std::cout &lt;&lt; &amp;num2 &lt;&lt; std::endl;      </w:t>
        </w:r>
      </w:ins>
    </w:p>
    <w:p>
      <w:pPr>
        <w:pStyle w:val="ListParagraph"/>
        <w:rPr>
          <w:sz w:val="32"/>
          <w:szCs w:val="32"/>
          <w:ins w:id="86" w:author="Unknown Author" w:date="2022-10-28T16:59:19Z"/>
        </w:rPr>
      </w:pPr>
      <w:ins w:id="84" w:author="Unknown Author" w:date="2022-10-28T16:59:19Z">
        <w:r>
          <w:rPr>
            <w:sz w:val="32"/>
            <w:szCs w:val="32"/>
          </w:rPr>
          <w:t xml:space="preserve">    </w:t>
        </w:r>
      </w:ins>
      <w:ins w:id="85" w:author="Unknown Author" w:date="2022-10-28T16:59:19Z">
        <w:r>
          <w:rPr>
            <w:sz w:val="32"/>
            <w:szCs w:val="32"/>
          </w:rPr>
          <w:t xml:space="preserve">std::cout &lt;&lt; *pNum2 &lt;&lt; std::endl;         </w:t>
        </w:r>
      </w:ins>
    </w:p>
    <w:p>
      <w:pPr>
        <w:pStyle w:val="ListParagraph"/>
        <w:rPr>
          <w:sz w:val="32"/>
          <w:szCs w:val="32"/>
          <w:ins w:id="89" w:author="Unknown Author" w:date="2022-10-28T16:59:19Z"/>
        </w:rPr>
      </w:pPr>
      <w:ins w:id="87" w:author="Unknown Author" w:date="2022-10-28T16:59:19Z">
        <w:r>
          <w:rPr>
            <w:sz w:val="32"/>
            <w:szCs w:val="32"/>
          </w:rPr>
          <w:t xml:space="preserve">    </w:t>
        </w:r>
      </w:ins>
      <w:ins w:id="88" w:author="Unknown Author" w:date="2022-10-28T16:59:19Z">
        <w:r>
          <w:rPr>
            <w:sz w:val="32"/>
            <w:szCs w:val="32"/>
          </w:rPr>
          <w:t>std::cout &lt;&lt; num2 &lt;&lt; std::endl;</w:t>
        </w:r>
      </w:ins>
    </w:p>
    <w:p>
      <w:pPr>
        <w:pStyle w:val="ListParagraph"/>
        <w:rPr>
          <w:sz w:val="32"/>
          <w:szCs w:val="32"/>
        </w:rPr>
      </w:pPr>
      <w:ins w:id="90" w:author="Unknown Author" w:date="2022-10-28T16:59:19Z">
        <w:r>
          <w:rPr>
            <w:sz w:val="32"/>
            <w:szCs w:val="32"/>
          </w:rPr>
          <w:t>}</w:t>
        </w:r>
      </w:ins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4.Write an algorihm in pseudocode</w:t>
      </w:r>
    </w:p>
    <w:p>
      <w:pPr>
        <w:pStyle w:val="Normal"/>
        <w:rPr>
          <w:sz w:val="32"/>
          <w:szCs w:val="32"/>
          <w:ins w:id="91" w:author="Unknown Author" w:date="2022-10-28T17:02:49Z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a) to insert a new node inside a linked list (Study slide 25)</w:t>
      </w:r>
    </w:p>
    <w:p>
      <w:pPr>
        <w:pStyle w:val="Normal"/>
        <w:rPr>
          <w:sz w:val="32"/>
          <w:szCs w:val="32"/>
          <w:ins w:id="110" w:author="Unknown Author" w:date="2022-10-28T17:02:49Z"/>
        </w:rPr>
      </w:pPr>
      <w:ins w:id="92" w:author="Unknown Author" w:date="2022-10-28T17:02:49Z">
        <w:r>
          <w:rPr>
            <w:rFonts w:ascii="JetBrains Mono" w:hAnsi="JetBrains Mono"/>
            <w:b w:val="false"/>
            <w:i w:val="false"/>
            <w:color w:val="A2E57B"/>
            <w:sz w:val="20"/>
          </w:rPr>
          <w:t>insertFirst</w:t>
        </w:r>
      </w:ins>
      <w:ins w:id="93" w:author="Unknown Author" w:date="2022-10-28T17:02:49Z">
        <w:r>
          <w:rPr>
            <w:rFonts w:ascii="JetBrains Mono" w:hAnsi="JetBrains Mono"/>
            <w:b w:val="false"/>
            <w:i w:val="false"/>
            <w:color w:val="798384"/>
            <w:sz w:val="20"/>
          </w:rPr>
          <w:t>(</w:t>
        </w:r>
      </w:ins>
      <w:ins w:id="94" w:author="Unknown Author" w:date="2022-10-28T17:02:49Z">
        <w:r>
          <w:rPr>
            <w:rFonts w:ascii="JetBrains Mono" w:hAnsi="JetBrains Mono"/>
            <w:b w:val="false"/>
            <w:i/>
            <w:color w:val="F59762"/>
            <w:sz w:val="20"/>
          </w:rPr>
          <w:t>node</w:t>
        </w:r>
      </w:ins>
      <w:ins w:id="95" w:author="Unknown Author" w:date="2022-10-28T17:02:49Z">
        <w:r>
          <w:rPr>
            <w:rFonts w:ascii="JetBrains Mono" w:hAnsi="JetBrains Mono"/>
            <w:b w:val="false"/>
            <w:i w:val="false"/>
            <w:color w:val="798384"/>
            <w:sz w:val="20"/>
          </w:rPr>
          <w:t>) {</w:t>
        </w:r>
      </w:ins>
      <w:ins w:id="96" w:author="Unknown Author" w:date="2022-10-28T17:02:49Z">
        <w:r>
          <w:rPr/>
          <w:br/>
        </w:r>
      </w:ins>
      <w:ins w:id="97" w:author="Unknown Author" w:date="2022-10-28T17:02:49Z">
        <w:r>
          <w:rPr>
            <w:rFonts w:ascii="JetBrains Mono" w:hAnsi="JetBrains Mono"/>
            <w:b w:val="false"/>
            <w:i w:val="false"/>
            <w:color w:val="798384"/>
            <w:sz w:val="20"/>
          </w:rPr>
          <w:t xml:space="preserve">    </w:t>
        </w:r>
      </w:ins>
      <w:ins w:id="98" w:author="Unknown Author" w:date="2022-10-28T17:02:49Z">
        <w:r>
          <w:rPr>
            <w:rFonts w:ascii="JetBrains Mono" w:hAnsi="JetBrains Mono"/>
            <w:b w:val="false"/>
            <w:i/>
            <w:color w:val="F59762"/>
            <w:sz w:val="20"/>
          </w:rPr>
          <w:t>node</w:t>
        </w:r>
      </w:ins>
      <w:ins w:id="99" w:author="Unknown Author" w:date="2022-10-28T17:02:49Z">
        <w:r>
          <w:rPr>
            <w:rFonts w:ascii="JetBrains Mono" w:hAnsi="JetBrains Mono"/>
            <w:b w:val="false"/>
            <w:i w:val="false"/>
            <w:color w:val="FF6D7E"/>
            <w:sz w:val="20"/>
          </w:rPr>
          <w:t>-&gt;</w:t>
        </w:r>
      </w:ins>
      <w:ins w:id="100" w:author="Unknown Author" w:date="2022-10-28T17:02:49Z">
        <w:r>
          <w:rPr>
            <w:rFonts w:ascii="JetBrains Mono" w:hAnsi="JetBrains Mono"/>
            <w:b w:val="false"/>
            <w:i w:val="false"/>
            <w:color w:val="F2FFFC"/>
            <w:sz w:val="20"/>
          </w:rPr>
          <w:t xml:space="preserve">next </w:t>
        </w:r>
      </w:ins>
      <w:ins w:id="101" w:author="Unknown Author" w:date="2022-10-28T17:02:49Z">
        <w:r>
          <w:rPr>
            <w:rFonts w:ascii="JetBrains Mono" w:hAnsi="JetBrains Mono"/>
            <w:b w:val="false"/>
            <w:i w:val="false"/>
            <w:color w:val="FF6D7E"/>
            <w:sz w:val="20"/>
          </w:rPr>
          <w:t xml:space="preserve">= </w:t>
        </w:r>
      </w:ins>
      <w:ins w:id="102" w:author="Unknown Author" w:date="2022-10-28T17:02:49Z">
        <w:r>
          <w:rPr>
            <w:rFonts w:ascii="JetBrains Mono" w:hAnsi="JetBrains Mono"/>
            <w:b w:val="false"/>
            <w:i w:val="false"/>
            <w:color w:val="F2FFFC"/>
            <w:sz w:val="20"/>
          </w:rPr>
          <w:t>head</w:t>
        </w:r>
      </w:ins>
      <w:ins w:id="103" w:author="Unknown Author" w:date="2022-10-28T17:02:49Z">
        <w:r>
          <w:rPr>
            <w:rFonts w:ascii="JetBrains Mono" w:hAnsi="JetBrains Mono"/>
            <w:b w:val="false"/>
            <w:i w:val="false"/>
            <w:color w:val="798384"/>
            <w:sz w:val="20"/>
          </w:rPr>
          <w:t>;</w:t>
        </w:r>
      </w:ins>
      <w:ins w:id="104" w:author="Unknown Author" w:date="2022-10-28T17:02:49Z">
        <w:r>
          <w:rPr/>
          <w:br/>
        </w:r>
      </w:ins>
      <w:ins w:id="105" w:author="Unknown Author" w:date="2022-10-28T17:02:49Z">
        <w:r>
          <w:rPr>
            <w:rFonts w:ascii="JetBrains Mono" w:hAnsi="JetBrains Mono"/>
            <w:b w:val="false"/>
            <w:i w:val="false"/>
            <w:color w:val="798384"/>
            <w:sz w:val="20"/>
          </w:rPr>
          <w:t xml:space="preserve">    </w:t>
        </w:r>
      </w:ins>
      <w:ins w:id="106" w:author="Unknown Author" w:date="2022-10-28T17:02:49Z">
        <w:r>
          <w:rPr>
            <w:rFonts w:ascii="JetBrains Mono" w:hAnsi="JetBrains Mono"/>
            <w:b w:val="false"/>
            <w:i w:val="false"/>
            <w:color w:val="F2FFFC"/>
            <w:sz w:val="20"/>
          </w:rPr>
          <w:t xml:space="preserve">head </w:t>
        </w:r>
      </w:ins>
      <w:ins w:id="107" w:author="Unknown Author" w:date="2022-10-28T17:02:49Z">
        <w:r>
          <w:rPr>
            <w:rFonts w:ascii="JetBrains Mono" w:hAnsi="JetBrains Mono"/>
            <w:b w:val="false"/>
            <w:i w:val="false"/>
            <w:color w:val="FF6D7E"/>
            <w:sz w:val="20"/>
          </w:rPr>
          <w:t xml:space="preserve">= </w:t>
        </w:r>
      </w:ins>
      <w:ins w:id="108" w:author="Unknown Author" w:date="2022-10-28T17:02:49Z">
        <w:r>
          <w:rPr>
            <w:rFonts w:ascii="JetBrains Mono" w:hAnsi="JetBrains Mono"/>
            <w:b w:val="false"/>
            <w:i/>
            <w:color w:val="F59762"/>
            <w:sz w:val="20"/>
          </w:rPr>
          <w:t>node</w:t>
        </w:r>
      </w:ins>
      <w:ins w:id="109" w:author="Unknown Author" w:date="2022-10-28T17:02:49Z">
        <w:r>
          <w:rPr>
            <w:rFonts w:ascii="JetBrains Mono" w:hAnsi="JetBrains Mono"/>
            <w:b w:val="false"/>
            <w:i w:val="false"/>
            <w:color w:val="798384"/>
            <w:sz w:val="20"/>
          </w:rPr>
          <w:t>;</w:t>
        </w:r>
      </w:ins>
    </w:p>
    <w:p>
      <w:pPr>
        <w:pStyle w:val="Normal"/>
        <w:rPr>
          <w:sz w:val="32"/>
          <w:szCs w:val="32"/>
          <w:ins w:id="112" w:author="Unknown Author" w:date="2022-10-28T17:03:51Z"/>
        </w:rPr>
      </w:pPr>
      <w:ins w:id="111" w:author="Unknown Author" w:date="2022-10-28T17:02:49Z">
        <w:r>
          <w:rPr>
            <w:sz w:val="32"/>
            <w:szCs w:val="32"/>
          </w:rPr>
          <w:t>}</w:t>
        </w:r>
      </w:ins>
    </w:p>
    <w:p>
      <w:pPr>
        <w:pStyle w:val="Normal"/>
        <w:rPr>
          <w:sz w:val="32"/>
          <w:szCs w:val="32"/>
          <w:ins w:id="114" w:author="Unknown Author" w:date="2022-10-28T17:03:51Z"/>
        </w:rPr>
      </w:pPr>
      <w:ins w:id="113" w:author="Unknown Author" w:date="2022-10-28T17:03:51Z">
        <w:r>
          <w:rPr/>
        </w:r>
      </w:ins>
    </w:p>
    <w:p>
      <w:pPr>
        <w:pStyle w:val="Normal"/>
        <w:rPr>
          <w:sz w:val="32"/>
          <w:szCs w:val="32"/>
        </w:rPr>
      </w:pPr>
      <w:r>
        <w:rPr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b)to delete a node from inside a linked list (Study slide 28)</w:t>
      </w:r>
    </w:p>
    <w:p>
      <w:pPr>
        <w:pStyle w:val="ListParagraph"/>
        <w:ind w:hanging="0"/>
        <w:rPr>
          <w:sz w:val="32"/>
          <w:szCs w:val="32"/>
          <w:ins w:id="117" w:author="Unknown Author" w:date="2022-10-28T17:05:18Z"/>
        </w:rPr>
      </w:pPr>
      <w:ins w:id="115" w:author="Unknown Author" w:date="2022-10-28T17:04:12Z">
        <w:r>
          <w:rPr>
            <w:sz w:val="32"/>
            <w:szCs w:val="32"/>
          </w:rPr>
          <w:t>deleteFirst(</w:t>
        </w:r>
      </w:ins>
      <w:ins w:id="116" w:author="Unknown Author" w:date="2022-10-28T17:05:18Z">
        <w:r>
          <w:rPr>
            <w:sz w:val="32"/>
            <w:szCs w:val="32"/>
          </w:rPr>
          <w:t>) {</w:t>
        </w:r>
      </w:ins>
    </w:p>
    <w:p>
      <w:pPr>
        <w:pStyle w:val="ListParagraph"/>
        <w:ind w:hanging="0"/>
        <w:rPr/>
      </w:pPr>
      <w:ins w:id="118" w:author="Unknown Author" w:date="2022-10-28T17:05:18Z">
        <w:r>
          <w:rPr>
            <w:sz w:val="32"/>
            <w:szCs w:val="32"/>
          </w:rPr>
          <w:tab/>
          <w:t>temp = head;</w:t>
        </w:r>
      </w:ins>
    </w:p>
    <w:p>
      <w:pPr>
        <w:pStyle w:val="ListParagraph"/>
        <w:ind w:hanging="0"/>
        <w:rPr/>
      </w:pPr>
      <w:ins w:id="120" w:author="Unknown Author" w:date="2022-10-28T17:05:18Z">
        <w:r>
          <w:rPr>
            <w:sz w:val="32"/>
            <w:szCs w:val="32"/>
          </w:rPr>
          <w:tab/>
          <w:t>head = head→next;</w:t>
        </w:r>
      </w:ins>
    </w:p>
    <w:p>
      <w:pPr>
        <w:pStyle w:val="ListParagraph"/>
        <w:ind w:hanging="0"/>
        <w:rPr/>
      </w:pPr>
      <w:ins w:id="122" w:author="Unknown Author" w:date="2022-10-28T17:05:18Z">
        <w:r>
          <w:rPr>
            <w:sz w:val="32"/>
            <w:szCs w:val="32"/>
          </w:rPr>
          <w:tab/>
          <w:t>delete temp;</w:t>
        </w:r>
      </w:ins>
    </w:p>
    <w:p>
      <w:pPr>
        <w:pStyle w:val="ListParagraph"/>
        <w:ind w:hanging="0"/>
        <w:rPr>
          <w:sz w:val="32"/>
          <w:szCs w:val="32"/>
          <w:ins w:id="125" w:author="Unknown Author" w:date="2022-10-28T17:05:18Z"/>
        </w:rPr>
      </w:pPr>
      <w:ins w:id="124" w:author="Unknown Author" w:date="2022-10-28T17:05:18Z">
        <w:r>
          <w:rPr>
            <w:sz w:val="32"/>
            <w:szCs w:val="32"/>
          </w:rPr>
          <w:tab/>
        </w:r>
      </w:ins>
    </w:p>
    <w:p>
      <w:pPr>
        <w:pStyle w:val="ListParagraph"/>
        <w:ind w:hanging="0"/>
        <w:rPr>
          <w:sz w:val="32"/>
          <w:szCs w:val="32"/>
          <w:ins w:id="127" w:author="Unknown Author" w:date="2022-10-28T17:05:18Z"/>
        </w:rPr>
      </w:pPr>
      <w:ins w:id="126" w:author="Unknown Author" w:date="2022-10-28T17:05:18Z">
        <w:r>
          <w:rPr>
            <w:sz w:val="32"/>
            <w:szCs w:val="32"/>
          </w:rPr>
          <w:tab/>
          <w:t>return head;</w:t>
        </w:r>
      </w:ins>
    </w:p>
    <w:p>
      <w:pPr>
        <w:pStyle w:val="ListParagraph"/>
        <w:ind w:hanging="0"/>
        <w:rPr>
          <w:sz w:val="32"/>
          <w:szCs w:val="32"/>
        </w:rPr>
      </w:pPr>
      <w:ins w:id="128" w:author="Unknown Author" w:date="2022-10-28T17:05:18Z">
        <w:r>
          <w:rPr>
            <w:sz w:val="32"/>
            <w:szCs w:val="32"/>
          </w:rPr>
          <w:t>}</w:t>
        </w:r>
      </w:ins>
    </w:p>
    <w:p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br/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JetBrains Mon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rFonts w:eastAsia=""/>
        <w:color w:val="0066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trackRevisions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5360d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360d4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LibreOffice/6.4.7.2$Linux_X86_64 LibreOffice_project/40$Build-2</Application>
  <Pages>4</Pages>
  <Words>374</Words>
  <Characters>1556</Characters>
  <CharactersWithSpaces>2151</CharactersWithSpaces>
  <Paragraphs>146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2022-10-12T07:39:00Z</dcterms:created>
  <dc:creator>Mehmet Okur</dc:creator>
  <dc:description/>
  <dc:language>en-US</dc:language>
  <cp:lastModifiedBy/>
  <dcterms:modified xsi:type="dcterms:W3CDTF">2022-10-28T17:07:55Z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